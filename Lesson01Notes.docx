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26CA" w14:textId="65DC0D87" w:rsidR="00555189" w:rsidRPr="00555189" w:rsidRDefault="00555189" w:rsidP="00555189">
      <w:pPr>
        <w:jc w:val="center"/>
        <w:rPr>
          <w:b/>
          <w:bCs/>
        </w:rPr>
        <w:pPrChange w:id="0" w:author="Max Dann" w:date="2020-09-12T14:58:00Z">
          <w:pPr/>
        </w:pPrChange>
      </w:pPr>
      <w:ins w:id="1" w:author="Max Dann" w:date="2020-09-12T14:58:00Z">
        <w:r>
          <w:rPr>
            <w:b/>
            <w:bCs/>
          </w:rPr>
          <w:t>Lesson 1 Notes</w:t>
        </w:r>
      </w:ins>
    </w:p>
    <w:p w14:paraId="1EFBDA25" w14:textId="45FFE4A9" w:rsidR="00BD631D" w:rsidRDefault="00555189">
      <w:pPr>
        <w:rPr>
          <w:ins w:id="2" w:author="Max Dann" w:date="2020-09-12T14:58:00Z"/>
          <w:b/>
          <w:bCs/>
        </w:rPr>
      </w:pPr>
      <w:r w:rsidRPr="00555189">
        <w:rPr>
          <w:b/>
          <w:bCs/>
        </w:rPr>
        <w:t>Variables</w:t>
      </w:r>
    </w:p>
    <w:p w14:paraId="04F40176" w14:textId="68076CF0" w:rsidR="00555189" w:rsidRPr="00555189" w:rsidRDefault="00555189">
      <w:pPr>
        <w:rPr>
          <w:rPrChange w:id="3" w:author="Max Dann" w:date="2020-09-12T14:58:00Z">
            <w:rPr>
              <w:b/>
              <w:bCs/>
            </w:rPr>
          </w:rPrChange>
        </w:rPr>
      </w:pPr>
      <w:ins w:id="4" w:author="Max Dann" w:date="2020-09-12T14:58:00Z">
        <w:r>
          <w:t>Variables can either be public</w:t>
        </w:r>
      </w:ins>
      <w:ins w:id="5" w:author="Max Dann" w:date="2020-09-12T14:59:00Z">
        <w:r>
          <w:t xml:space="preserve"> (accessible from all classes), private (accessible within its own class) or protected (accessible withing a class package)</w:t>
        </w:r>
      </w:ins>
    </w:p>
    <w:p w14:paraId="1D6C3A59" w14:textId="3DFE9B32" w:rsidR="00555189" w:rsidRDefault="00555189">
      <w:r>
        <w:t>Integers:</w:t>
      </w:r>
    </w:p>
    <w:p w14:paraId="6B94A786" w14:textId="7B08756C" w:rsidR="00555189" w:rsidRDefault="00555189" w:rsidP="00555189">
      <w:pPr>
        <w:pStyle w:val="ListParagraph"/>
        <w:numPr>
          <w:ilvl w:val="0"/>
          <w:numId w:val="1"/>
        </w:numPr>
      </w:pPr>
      <w:r>
        <w:t>Byte, length is 1 byte or 8 bits</w:t>
      </w:r>
    </w:p>
    <w:p w14:paraId="0E8DA354" w14:textId="02982FAD" w:rsidR="00555189" w:rsidRDefault="00555189" w:rsidP="00555189">
      <w:pPr>
        <w:pStyle w:val="ListParagraph"/>
        <w:numPr>
          <w:ilvl w:val="0"/>
          <w:numId w:val="1"/>
        </w:numPr>
      </w:pPr>
      <w:r>
        <w:t>Short, length is 2 bytes, or 16 bits</w:t>
      </w:r>
    </w:p>
    <w:p w14:paraId="2369AADC" w14:textId="4DBC2BFC" w:rsidR="00555189" w:rsidRDefault="00555189" w:rsidP="00555189">
      <w:pPr>
        <w:pStyle w:val="ListParagraph"/>
        <w:numPr>
          <w:ilvl w:val="0"/>
          <w:numId w:val="1"/>
        </w:numPr>
      </w:pPr>
      <w:r>
        <w:t>Int, length is 4 bytes or 32 bits</w:t>
      </w:r>
    </w:p>
    <w:p w14:paraId="46F04DD8" w14:textId="2882C8C7" w:rsidR="00555189" w:rsidRDefault="00555189" w:rsidP="00555189">
      <w:pPr>
        <w:pStyle w:val="ListParagraph"/>
        <w:numPr>
          <w:ilvl w:val="0"/>
          <w:numId w:val="1"/>
        </w:numPr>
      </w:pPr>
      <w:r>
        <w:t>Long, length is 8 bytes or 64 bits</w:t>
      </w:r>
    </w:p>
    <w:p w14:paraId="17BDCEA9" w14:textId="36725C11" w:rsidR="00555189" w:rsidRDefault="00555189" w:rsidP="00555189">
      <w:r>
        <w:t>Decimals (real numbers):</w:t>
      </w:r>
    </w:p>
    <w:p w14:paraId="5C42D5D6" w14:textId="4D8D55A0" w:rsidR="00555189" w:rsidRDefault="00555189" w:rsidP="00555189">
      <w:pPr>
        <w:pStyle w:val="ListParagraph"/>
        <w:numPr>
          <w:ilvl w:val="0"/>
          <w:numId w:val="1"/>
        </w:numPr>
      </w:pPr>
      <w:r>
        <w:t>Float, length is 4 bytes or 32 bits</w:t>
      </w:r>
    </w:p>
    <w:p w14:paraId="7AA6F173" w14:textId="7C865E20" w:rsidR="00555189" w:rsidRDefault="00555189" w:rsidP="00555189">
      <w:pPr>
        <w:pStyle w:val="ListParagraph"/>
        <w:numPr>
          <w:ilvl w:val="0"/>
          <w:numId w:val="1"/>
        </w:numPr>
        <w:rPr>
          <w:ins w:id="6" w:author="Max Dann" w:date="2020-09-12T15:00:00Z"/>
        </w:rPr>
      </w:pPr>
      <w:r>
        <w:t>Double, length is 8 bytes or 64 bit</w:t>
      </w:r>
      <w:ins w:id="7" w:author="Max Dann" w:date="2020-09-12T15:00:00Z">
        <w:r>
          <w:t>s</w:t>
        </w:r>
      </w:ins>
      <w:del w:id="8" w:author="Max Dann" w:date="2020-09-12T15:00:00Z">
        <w:r w:rsidDel="00555189">
          <w:delText>s</w:delText>
        </w:r>
      </w:del>
    </w:p>
    <w:p w14:paraId="49D5EF0E" w14:textId="321BA51A" w:rsidR="00555189" w:rsidRDefault="00555189" w:rsidP="00555189">
      <w:pPr>
        <w:rPr>
          <w:ins w:id="9" w:author="Max Dann" w:date="2020-09-12T15:00:00Z"/>
        </w:rPr>
      </w:pPr>
      <w:ins w:id="10" w:author="Max Dann" w:date="2020-09-12T15:00:00Z">
        <w:r>
          <w:t>Other:</w:t>
        </w:r>
      </w:ins>
    </w:p>
    <w:p w14:paraId="6999AC76" w14:textId="39779C04" w:rsidR="00555189" w:rsidRDefault="00555189" w:rsidP="00555189">
      <w:pPr>
        <w:pStyle w:val="ListParagraph"/>
        <w:numPr>
          <w:ilvl w:val="0"/>
          <w:numId w:val="1"/>
        </w:numPr>
        <w:rPr>
          <w:ins w:id="11" w:author="Max Dann" w:date="2020-09-12T15:00:00Z"/>
        </w:rPr>
      </w:pPr>
      <w:ins w:id="12" w:author="Max Dann" w:date="2020-09-12T15:00:00Z">
        <w:r>
          <w:t>Char, length is 2 bytes or 16 bits, you</w:t>
        </w:r>
      </w:ins>
      <w:ins w:id="13" w:author="Max Dann" w:date="2020-09-12T15:01:00Z">
        <w:r>
          <w:t xml:space="preserve"> may assign an integer value to a char ex. char a = 98</w:t>
        </w:r>
      </w:ins>
    </w:p>
    <w:p w14:paraId="77B54CBD" w14:textId="784C7178" w:rsidR="00555189" w:rsidRDefault="00555189" w:rsidP="00555189">
      <w:pPr>
        <w:pStyle w:val="ListParagraph"/>
        <w:numPr>
          <w:ilvl w:val="0"/>
          <w:numId w:val="1"/>
        </w:numPr>
        <w:rPr>
          <w:ins w:id="14" w:author="Max Dann" w:date="2020-09-12T15:12:00Z"/>
        </w:rPr>
      </w:pPr>
      <w:ins w:id="15" w:author="Max Dann" w:date="2020-09-12T15:00:00Z">
        <w:r>
          <w:t>Boolean, one bit (true or false)</w:t>
        </w:r>
      </w:ins>
    </w:p>
    <w:p w14:paraId="27A9FEFB" w14:textId="4BA880FE" w:rsidR="00323127" w:rsidRDefault="00323127" w:rsidP="00555189">
      <w:pPr>
        <w:pStyle w:val="ListParagraph"/>
        <w:numPr>
          <w:ilvl w:val="0"/>
          <w:numId w:val="1"/>
        </w:numPr>
        <w:pPrChange w:id="16" w:author="Max Dann" w:date="2020-09-12T15:00:00Z">
          <w:pPr>
            <w:pStyle w:val="ListParagraph"/>
            <w:numPr>
              <w:numId w:val="1"/>
            </w:numPr>
            <w:ind w:left="1080" w:hanging="360"/>
          </w:pPr>
        </w:pPrChange>
      </w:pPr>
      <w:ins w:id="17" w:author="Max Dann" w:date="2020-09-12T15:12:00Z">
        <w:r>
          <w:t>“String” is not a variable in Java it is a class (notice the uppercase letter)</w:t>
        </w:r>
      </w:ins>
    </w:p>
    <w:p w14:paraId="7450DDAA" w14:textId="6E678B17" w:rsidR="00555189" w:rsidRDefault="00555189" w:rsidP="00555189">
      <w:pPr>
        <w:rPr>
          <w:ins w:id="18" w:author="Max Dann" w:date="2020-09-12T15:03:00Z"/>
        </w:rPr>
      </w:pPr>
      <w:ins w:id="19" w:author="Max Dann" w:date="2020-09-12T15:01:00Z">
        <w:r>
          <w:t>The am</w:t>
        </w:r>
      </w:ins>
      <w:ins w:id="20" w:author="Max Dann" w:date="2020-09-12T15:02:00Z">
        <w:r>
          <w:t xml:space="preserve">ount of information that can be stored inside java variables goes </w:t>
        </w:r>
        <w:r w:rsidRPr="00555189">
          <w:rPr>
            <w:b/>
            <w:bCs/>
            <w:rPrChange w:id="21" w:author="Max Dann" w:date="2020-09-12T15:02:00Z">
              <w:rPr>
                <w:rStyle w:val="Strong"/>
                <w:rFonts w:ascii="Helvetica" w:hAnsi="Helvetica" w:cs="Helvetica"/>
                <w:color w:val="373636"/>
                <w:bdr w:val="none" w:sz="0" w:space="0" w:color="auto" w:frame="1"/>
                <w:shd w:val="clear" w:color="auto" w:fill="FFFFFF"/>
              </w:rPr>
            </w:rPrChange>
          </w:rPr>
          <w:t>byte&gt;short&gt;int&gt;long&gt;float&gt;double</w:t>
        </w:r>
        <w:r>
          <w:rPr>
            <w:b/>
            <w:bCs/>
          </w:rPr>
          <w:t xml:space="preserve">, </w:t>
        </w:r>
        <w:r>
          <w:t>you c</w:t>
        </w:r>
      </w:ins>
      <w:ins w:id="22" w:author="Max Dann" w:date="2020-09-12T15:03:00Z">
        <w:r>
          <w:t>hange a variable to make it bigger but making it smaller requires you to typecast it.</w:t>
        </w:r>
      </w:ins>
    </w:p>
    <w:p w14:paraId="154FF468" w14:textId="115555BF" w:rsidR="00555189" w:rsidRDefault="00555189" w:rsidP="00555189">
      <w:pPr>
        <w:rPr>
          <w:ins w:id="23" w:author="Max Dann" w:date="2020-09-12T15:03:00Z"/>
        </w:rPr>
      </w:pPr>
      <w:ins w:id="24" w:author="Max Dann" w:date="2020-09-12T15:03:00Z">
        <w:r>
          <w:t>EX.</w:t>
        </w:r>
      </w:ins>
    </w:p>
    <w:p w14:paraId="11C74027" w14:textId="359C684C" w:rsidR="00555189" w:rsidRDefault="00555189" w:rsidP="00555189">
      <w:pPr>
        <w:rPr>
          <w:ins w:id="25" w:author="Max Dann" w:date="2020-09-12T15:03:00Z"/>
        </w:rPr>
      </w:pPr>
      <w:ins w:id="26" w:author="Max Dann" w:date="2020-09-12T15:03:00Z">
        <w:r>
          <w:t>Float y;</w:t>
        </w:r>
      </w:ins>
    </w:p>
    <w:p w14:paraId="6A4E85A9" w14:textId="4C59EBE6" w:rsidR="00555189" w:rsidRDefault="00555189" w:rsidP="00555189">
      <w:pPr>
        <w:rPr>
          <w:ins w:id="27" w:author="Max Dann" w:date="2020-09-12T15:03:00Z"/>
        </w:rPr>
      </w:pPr>
      <w:ins w:id="28" w:author="Max Dann" w:date="2020-09-12T15:03:00Z">
        <w:r>
          <w:t>Int x = 2;</w:t>
        </w:r>
      </w:ins>
    </w:p>
    <w:p w14:paraId="30BBAA8D" w14:textId="398359AD" w:rsidR="00555189" w:rsidRDefault="00555189" w:rsidP="00555189">
      <w:pPr>
        <w:rPr>
          <w:ins w:id="29" w:author="Max Dann" w:date="2020-09-12T15:08:00Z"/>
        </w:rPr>
      </w:pPr>
      <w:ins w:id="30" w:author="Max Dann" w:date="2020-09-12T15:03:00Z">
        <w:r>
          <w:t>X = int</w:t>
        </w:r>
      </w:ins>
      <w:ins w:id="31" w:author="Max Dann" w:date="2020-09-12T15:04:00Z">
        <w:r>
          <w:t>(y);</w:t>
        </w:r>
      </w:ins>
    </w:p>
    <w:p w14:paraId="60261527" w14:textId="6342FA14" w:rsidR="00555189" w:rsidRDefault="00555189" w:rsidP="00555189">
      <w:pPr>
        <w:rPr>
          <w:ins w:id="32" w:author="Max Dann" w:date="2020-09-12T15:08:00Z"/>
        </w:rPr>
      </w:pPr>
    </w:p>
    <w:p w14:paraId="1B80BFB6" w14:textId="3B5BDFCD" w:rsidR="00323127" w:rsidRDefault="00323127" w:rsidP="00555189">
      <w:pPr>
        <w:rPr>
          <w:ins w:id="33" w:author="Max Dann" w:date="2020-09-12T15:08:00Z"/>
          <w:b/>
          <w:bCs/>
        </w:rPr>
      </w:pPr>
      <w:ins w:id="34" w:author="Max Dann" w:date="2020-09-12T15:08:00Z">
        <w:r w:rsidRPr="00323127">
          <w:rPr>
            <w:b/>
            <w:bCs/>
            <w:rPrChange w:id="35" w:author="Max Dann" w:date="2020-09-12T15:08:00Z">
              <w:rPr/>
            </w:rPrChange>
          </w:rPr>
          <w:t>Defaults</w:t>
        </w:r>
      </w:ins>
    </w:p>
    <w:p w14:paraId="4EA58DF8" w14:textId="4EB7F7F2" w:rsidR="00323127" w:rsidRPr="00323127" w:rsidRDefault="00323127" w:rsidP="00323127">
      <w:pPr>
        <w:pStyle w:val="ListParagraph"/>
        <w:numPr>
          <w:ilvl w:val="0"/>
          <w:numId w:val="1"/>
        </w:numPr>
        <w:rPr>
          <w:ins w:id="36" w:author="Max Dann" w:date="2020-09-12T15:08:00Z"/>
          <w:b/>
          <w:bCs/>
          <w:rPrChange w:id="37" w:author="Max Dann" w:date="2020-09-12T15:08:00Z">
            <w:rPr>
              <w:ins w:id="38" w:author="Max Dann" w:date="2020-09-12T15:08:00Z"/>
            </w:rPr>
          </w:rPrChange>
        </w:rPr>
      </w:pPr>
      <w:ins w:id="39" w:author="Max Dann" w:date="2020-09-12T15:08:00Z">
        <w:r>
          <w:t>Booleans are False</w:t>
        </w:r>
      </w:ins>
    </w:p>
    <w:p w14:paraId="02AFD995" w14:textId="152D6D6F" w:rsidR="00323127" w:rsidRPr="00323127" w:rsidRDefault="00323127" w:rsidP="00323127">
      <w:pPr>
        <w:pStyle w:val="ListParagraph"/>
        <w:numPr>
          <w:ilvl w:val="0"/>
          <w:numId w:val="1"/>
        </w:numPr>
        <w:rPr>
          <w:ins w:id="40" w:author="Max Dann" w:date="2020-09-12T15:08:00Z"/>
          <w:b/>
          <w:bCs/>
          <w:rPrChange w:id="41" w:author="Max Dann" w:date="2020-09-12T15:08:00Z">
            <w:rPr>
              <w:ins w:id="42" w:author="Max Dann" w:date="2020-09-12T15:08:00Z"/>
            </w:rPr>
          </w:rPrChange>
        </w:rPr>
      </w:pPr>
      <w:ins w:id="43" w:author="Max Dann" w:date="2020-09-12T15:08:00Z">
        <w:r>
          <w:t>All numbers are zero</w:t>
        </w:r>
      </w:ins>
    </w:p>
    <w:p w14:paraId="0ACBE8CF" w14:textId="43499BA3" w:rsidR="00323127" w:rsidRPr="00323127" w:rsidRDefault="00323127" w:rsidP="00323127">
      <w:pPr>
        <w:pStyle w:val="ListParagraph"/>
        <w:numPr>
          <w:ilvl w:val="0"/>
          <w:numId w:val="1"/>
        </w:numPr>
        <w:rPr>
          <w:ins w:id="44" w:author="Max Dann" w:date="2020-09-12T15:08:00Z"/>
          <w:b/>
          <w:bCs/>
          <w:rPrChange w:id="45" w:author="Max Dann" w:date="2020-09-12T15:08:00Z">
            <w:rPr>
              <w:ins w:id="46" w:author="Max Dann" w:date="2020-09-12T15:08:00Z"/>
            </w:rPr>
          </w:rPrChange>
        </w:rPr>
      </w:pPr>
      <w:ins w:id="47" w:author="Max Dann" w:date="2020-09-12T15:08:00Z">
        <w:r>
          <w:t>Chars are space</w:t>
        </w:r>
      </w:ins>
    </w:p>
    <w:p w14:paraId="79E48857" w14:textId="33A5D525" w:rsidR="00323127" w:rsidRPr="00323127" w:rsidRDefault="00323127" w:rsidP="00323127">
      <w:pPr>
        <w:pStyle w:val="ListParagraph"/>
        <w:numPr>
          <w:ilvl w:val="0"/>
          <w:numId w:val="1"/>
        </w:numPr>
        <w:rPr>
          <w:ins w:id="48" w:author="Max Dann" w:date="2020-09-12T15:08:00Z"/>
          <w:b/>
          <w:bCs/>
          <w:rPrChange w:id="49" w:author="Max Dann" w:date="2020-09-12T15:08:00Z">
            <w:rPr>
              <w:ins w:id="50" w:author="Max Dann" w:date="2020-09-12T15:08:00Z"/>
            </w:rPr>
          </w:rPrChange>
        </w:rPr>
      </w:pPr>
      <w:ins w:id="51" w:author="Max Dann" w:date="2020-09-12T15:08:00Z">
        <w:r>
          <w:t>Classes are null</w:t>
        </w:r>
      </w:ins>
    </w:p>
    <w:p w14:paraId="7BEEAF6D" w14:textId="0D8ECD8A" w:rsidR="00323127" w:rsidRDefault="00323127">
      <w:pPr>
        <w:rPr>
          <w:ins w:id="52" w:author="Max Dann" w:date="2020-09-12T15:09:00Z"/>
          <w:b/>
          <w:bCs/>
        </w:rPr>
      </w:pPr>
      <w:ins w:id="53" w:author="Max Dann" w:date="2020-09-12T15:09:00Z">
        <w:r>
          <w:rPr>
            <w:b/>
            <w:bCs/>
          </w:rPr>
          <w:br w:type="page"/>
        </w:r>
      </w:ins>
    </w:p>
    <w:p w14:paraId="3A6FE6AC" w14:textId="48AB638D" w:rsidR="00323127" w:rsidRDefault="00323127" w:rsidP="00323127">
      <w:pPr>
        <w:rPr>
          <w:ins w:id="54" w:author="Max Dann" w:date="2020-09-12T15:10:00Z"/>
          <w:b/>
          <w:bCs/>
        </w:rPr>
      </w:pPr>
      <w:ins w:id="55" w:author="Max Dann" w:date="2020-09-12T15:11:00Z">
        <w:r>
          <w:rPr>
            <w:b/>
            <w:bCs/>
          </w:rPr>
          <w:lastRenderedPageBreak/>
          <w:t>Declarations</w:t>
        </w:r>
      </w:ins>
    </w:p>
    <w:p w14:paraId="52CD200D" w14:textId="3B59464E" w:rsidR="00323127" w:rsidRDefault="00323127" w:rsidP="00323127">
      <w:pPr>
        <w:pStyle w:val="ListParagraph"/>
        <w:numPr>
          <w:ilvl w:val="0"/>
          <w:numId w:val="1"/>
        </w:numPr>
        <w:rPr>
          <w:ins w:id="56" w:author="Max Dann" w:date="2020-09-12T15:10:00Z"/>
        </w:rPr>
      </w:pPr>
      <w:ins w:id="57" w:author="Max Dann" w:date="2020-09-12T15:10:00Z">
        <w:r>
          <w:t>Float variables must have an f</w:t>
        </w:r>
      </w:ins>
    </w:p>
    <w:p w14:paraId="6AEAF15B" w14:textId="721702C5" w:rsidR="00323127" w:rsidRDefault="00323127" w:rsidP="00323127">
      <w:pPr>
        <w:pStyle w:val="ListParagraph"/>
        <w:numPr>
          <w:ilvl w:val="0"/>
          <w:numId w:val="1"/>
        </w:numPr>
        <w:rPr>
          <w:ins w:id="58" w:author="Max Dann" w:date="2020-09-12T15:11:00Z"/>
        </w:rPr>
      </w:pPr>
      <w:ins w:id="59" w:author="Max Dann" w:date="2020-09-12T15:10:00Z">
        <w:r>
          <w:t>Doubles must have a d</w:t>
        </w:r>
      </w:ins>
    </w:p>
    <w:p w14:paraId="77D224A4" w14:textId="434D21F9" w:rsidR="00323127" w:rsidRDefault="00323127" w:rsidP="00323127">
      <w:pPr>
        <w:rPr>
          <w:ins w:id="60" w:author="Max Dann" w:date="2020-09-12T15:11:00Z"/>
          <w:b/>
          <w:bCs/>
        </w:rPr>
      </w:pPr>
      <w:ins w:id="61" w:author="Max Dann" w:date="2020-09-12T15:11:00Z">
        <w:r>
          <w:rPr>
            <w:b/>
            <w:bCs/>
          </w:rPr>
          <w:t>Type casting</w:t>
        </w:r>
      </w:ins>
    </w:p>
    <w:p w14:paraId="011D292C" w14:textId="1110B70E" w:rsidR="00323127" w:rsidRPr="00A9009C" w:rsidRDefault="00323127" w:rsidP="00323127">
      <w:pPr>
        <w:pStyle w:val="ListParagraph"/>
        <w:numPr>
          <w:ilvl w:val="0"/>
          <w:numId w:val="1"/>
        </w:numPr>
        <w:rPr>
          <w:ins w:id="62" w:author="Max Dann" w:date="2020-09-12T15:41:00Z"/>
          <w:b/>
          <w:bCs/>
          <w:rPrChange w:id="63" w:author="Max Dann" w:date="2020-09-12T15:41:00Z">
            <w:rPr>
              <w:ins w:id="64" w:author="Max Dann" w:date="2020-09-12T15:41:00Z"/>
            </w:rPr>
          </w:rPrChange>
        </w:rPr>
      </w:pPr>
      <w:ins w:id="65" w:author="Max Dann" w:date="2020-09-12T15:11:00Z">
        <w:r>
          <w:t xml:space="preserve">When type casting a decimal to an integer the number is </w:t>
        </w:r>
        <w:r>
          <w:rPr>
            <w:i/>
            <w:iCs/>
          </w:rPr>
          <w:t>truncated</w:t>
        </w:r>
        <w:r>
          <w:t xml:space="preserve"> not rounded</w:t>
        </w:r>
      </w:ins>
    </w:p>
    <w:p w14:paraId="494B4431" w14:textId="61C948E6" w:rsidR="00A9009C" w:rsidRDefault="00A9009C" w:rsidP="00A9009C">
      <w:pPr>
        <w:rPr>
          <w:ins w:id="66" w:author="Max Dann" w:date="2020-09-12T15:41:00Z"/>
          <w:b/>
          <w:bCs/>
        </w:rPr>
      </w:pPr>
      <w:ins w:id="67" w:author="Max Dann" w:date="2020-09-12T15:41:00Z">
        <w:r>
          <w:rPr>
            <w:b/>
            <w:bCs/>
          </w:rPr>
          <w:t>Associativity</w:t>
        </w:r>
      </w:ins>
    </w:p>
    <w:p w14:paraId="01FE85E9" w14:textId="5937BA57" w:rsidR="00A9009C" w:rsidRPr="00A9009C" w:rsidRDefault="00A9009C" w:rsidP="00A9009C">
      <w:pPr>
        <w:pStyle w:val="ListParagraph"/>
        <w:numPr>
          <w:ilvl w:val="0"/>
          <w:numId w:val="1"/>
        </w:numPr>
        <w:rPr>
          <w:ins w:id="68" w:author="Max Dann" w:date="2020-09-12T15:43:00Z"/>
          <w:b/>
          <w:bCs/>
          <w:rPrChange w:id="69" w:author="Max Dann" w:date="2020-09-12T15:43:00Z">
            <w:rPr>
              <w:ins w:id="70" w:author="Max Dann" w:date="2020-09-12T15:43:00Z"/>
            </w:rPr>
          </w:rPrChange>
        </w:rPr>
      </w:pPr>
      <w:ins w:id="71" w:author="Max Dann" w:date="2020-09-12T15:41:00Z">
        <w:r>
          <w:t>Unary operators (</w:t>
        </w:r>
      </w:ins>
      <w:ins w:id="72" w:author="Max Dann" w:date="2020-09-12T15:42:00Z">
        <w:r>
          <w:t>+,-,++,-- and !) are grouped from right to left ex. +-+rate is +(-(+rate))</w:t>
        </w:r>
      </w:ins>
    </w:p>
    <w:p w14:paraId="49F47BE3" w14:textId="4D3CC54E" w:rsidR="00A9009C" w:rsidRPr="00A9009C" w:rsidRDefault="00A9009C" w:rsidP="00A9009C">
      <w:pPr>
        <w:pStyle w:val="ListParagraph"/>
        <w:numPr>
          <w:ilvl w:val="0"/>
          <w:numId w:val="1"/>
        </w:numPr>
        <w:rPr>
          <w:ins w:id="73" w:author="Max Dann" w:date="2020-09-12T15:42:00Z"/>
          <w:b/>
          <w:bCs/>
          <w:rPrChange w:id="74" w:author="Max Dann" w:date="2020-09-12T15:42:00Z">
            <w:rPr>
              <w:ins w:id="75" w:author="Max Dann" w:date="2020-09-12T15:42:00Z"/>
            </w:rPr>
          </w:rPrChange>
        </w:rPr>
      </w:pPr>
      <w:ins w:id="76" w:author="Max Dann" w:date="2020-09-12T15:43:00Z">
        <w:r>
          <w:t>Operators of equal precedence are evaluated left to right ex. 1+2+3 is (1+2)+3</w:t>
        </w:r>
      </w:ins>
    </w:p>
    <w:p w14:paraId="74C719B5" w14:textId="20871C71" w:rsidR="00A9009C" w:rsidRPr="00A9009C" w:rsidRDefault="00A9009C" w:rsidP="00A9009C">
      <w:pPr>
        <w:pStyle w:val="ListParagraph"/>
        <w:numPr>
          <w:ilvl w:val="0"/>
          <w:numId w:val="1"/>
        </w:numPr>
        <w:rPr>
          <w:ins w:id="77" w:author="Max Dann" w:date="2020-09-12T15:53:00Z"/>
          <w:b/>
          <w:bCs/>
          <w:rPrChange w:id="78" w:author="Max Dann" w:date="2020-09-12T15:53:00Z">
            <w:rPr>
              <w:ins w:id="79" w:author="Max Dann" w:date="2020-09-12T15:53:00Z"/>
            </w:rPr>
          </w:rPrChange>
        </w:rPr>
      </w:pPr>
      <w:ins w:id="80" w:author="Max Dann" w:date="2020-09-12T15:42:00Z">
        <w:r>
          <w:t xml:space="preserve">The exception is assignment operators (=) are group left to </w:t>
        </w:r>
      </w:ins>
      <w:ins w:id="81" w:author="Max Dann" w:date="2020-09-12T15:43:00Z">
        <w:r>
          <w:t>right</w:t>
        </w:r>
      </w:ins>
      <w:ins w:id="82" w:author="Max Dann" w:date="2020-09-12T15:44:00Z">
        <w:r>
          <w:t xml:space="preserve"> ex. N1 = n2 = n3 is              n1 = (n2=n3)</w:t>
        </w:r>
      </w:ins>
    </w:p>
    <w:p w14:paraId="7A5AEED1" w14:textId="76D1B5F0" w:rsidR="00A9009C" w:rsidRDefault="00A9009C" w:rsidP="00A9009C">
      <w:pPr>
        <w:rPr>
          <w:ins w:id="83" w:author="Max Dann" w:date="2020-09-12T15:53:00Z"/>
          <w:b/>
          <w:bCs/>
        </w:rPr>
      </w:pPr>
      <w:ins w:id="84" w:author="Max Dann" w:date="2020-09-12T15:53:00Z">
        <w:r>
          <w:rPr>
            <w:b/>
            <w:bCs/>
          </w:rPr>
          <w:t>JavaDoc</w:t>
        </w:r>
      </w:ins>
    </w:p>
    <w:p w14:paraId="663DA1AF" w14:textId="21CC6EEE" w:rsidR="00A9009C" w:rsidRPr="00D86C7E" w:rsidRDefault="00D86C7E" w:rsidP="00A9009C">
      <w:pPr>
        <w:pStyle w:val="ListParagraph"/>
        <w:numPr>
          <w:ilvl w:val="0"/>
          <w:numId w:val="1"/>
        </w:numPr>
        <w:rPr>
          <w:ins w:id="85" w:author="Max Dann" w:date="2020-09-12T15:53:00Z"/>
          <w:b/>
          <w:bCs/>
          <w:rPrChange w:id="86" w:author="Max Dann" w:date="2020-09-12T15:53:00Z">
            <w:rPr>
              <w:ins w:id="87" w:author="Max Dann" w:date="2020-09-12T15:53:00Z"/>
            </w:rPr>
          </w:rPrChange>
        </w:rPr>
      </w:pPr>
      <w:ins w:id="88" w:author="Max Dann" w:date="2020-09-12T15:53:00Z">
        <w:r>
          <w:t>Must use a block comment directly above the class</w:t>
        </w:r>
      </w:ins>
    </w:p>
    <w:p w14:paraId="3AC85AFB" w14:textId="20CE5824" w:rsidR="00D86C7E" w:rsidRPr="00D86C7E" w:rsidRDefault="00D86C7E" w:rsidP="00A9009C">
      <w:pPr>
        <w:pStyle w:val="ListParagraph"/>
        <w:numPr>
          <w:ilvl w:val="0"/>
          <w:numId w:val="1"/>
        </w:numPr>
        <w:rPr>
          <w:ins w:id="89" w:author="Max Dann" w:date="2020-09-12T15:54:00Z"/>
          <w:b/>
          <w:bCs/>
          <w:rPrChange w:id="90" w:author="Max Dann" w:date="2020-09-12T15:54:00Z">
            <w:rPr>
              <w:ins w:id="91" w:author="Max Dann" w:date="2020-09-12T15:54:00Z"/>
            </w:rPr>
          </w:rPrChange>
        </w:rPr>
      </w:pPr>
      <w:ins w:id="92" w:author="Max Dann" w:date="2020-09-12T15:53:00Z">
        <w:r>
          <w:t>The block comment opening symbol /* must contain an extra star like this /**</w:t>
        </w:r>
      </w:ins>
    </w:p>
    <w:p w14:paraId="27181414" w14:textId="26DE826A" w:rsidR="00D86C7E" w:rsidRPr="00B51564" w:rsidRDefault="00D86C7E" w:rsidP="00A9009C">
      <w:pPr>
        <w:pStyle w:val="ListParagraph"/>
        <w:numPr>
          <w:ilvl w:val="0"/>
          <w:numId w:val="1"/>
        </w:numPr>
        <w:rPr>
          <w:ins w:id="93" w:author="Max Dann" w:date="2020-09-12T16:02:00Z"/>
          <w:b/>
          <w:bCs/>
          <w:rPrChange w:id="94" w:author="Max Dann" w:date="2020-09-12T16:02:00Z">
            <w:rPr>
              <w:ins w:id="95" w:author="Max Dann" w:date="2020-09-12T16:02:00Z"/>
            </w:rPr>
          </w:rPrChange>
        </w:rPr>
      </w:pPr>
      <w:ins w:id="96" w:author="Max Dann" w:date="2020-09-12T15:54:00Z">
        <w:r>
          <w:t>Should include parameters, return value, any exceptions</w:t>
        </w:r>
      </w:ins>
    </w:p>
    <w:p w14:paraId="413DD30E" w14:textId="6E4C99B8" w:rsidR="00B51564" w:rsidRPr="00D86C7E" w:rsidRDefault="00B51564" w:rsidP="00A9009C">
      <w:pPr>
        <w:pStyle w:val="ListParagraph"/>
        <w:numPr>
          <w:ilvl w:val="0"/>
          <w:numId w:val="1"/>
        </w:numPr>
        <w:rPr>
          <w:ins w:id="97" w:author="Max Dann" w:date="2020-09-12T15:54:00Z"/>
          <w:b/>
          <w:bCs/>
          <w:rPrChange w:id="98" w:author="Max Dann" w:date="2020-09-12T15:54:00Z">
            <w:rPr>
              <w:ins w:id="99" w:author="Max Dann" w:date="2020-09-12T15:54:00Z"/>
            </w:rPr>
          </w:rPrChange>
        </w:rPr>
      </w:pPr>
      <w:ins w:id="100" w:author="Max Dann" w:date="2020-09-12T16:02:00Z">
        <w:r>
          <w:t>First line sho</w:t>
        </w:r>
      </w:ins>
      <w:ins w:id="101" w:author="Max Dann" w:date="2020-09-12T16:03:00Z">
        <w:r>
          <w:t>uld be a basic explanation of the class</w:t>
        </w:r>
      </w:ins>
    </w:p>
    <w:p w14:paraId="60CF82A0" w14:textId="07E1271E" w:rsidR="00D86C7E" w:rsidRDefault="00D86C7E" w:rsidP="00D86C7E">
      <w:pPr>
        <w:ind w:left="720"/>
        <w:rPr>
          <w:ins w:id="102" w:author="Max Dann" w:date="2020-09-12T15:54:00Z"/>
          <w:b/>
          <w:bCs/>
        </w:rPr>
      </w:pPr>
      <w:ins w:id="103" w:author="Max Dann" w:date="2020-09-12T15:54:00Z">
        <w:r>
          <w:rPr>
            <w:b/>
            <w:bCs/>
          </w:rPr>
          <w:t>Tagging rules</w:t>
        </w:r>
      </w:ins>
    </w:p>
    <w:p w14:paraId="63A669F6" w14:textId="7C17C16F" w:rsidR="00D86C7E" w:rsidRPr="00D86C7E" w:rsidRDefault="00D86C7E" w:rsidP="00D86C7E">
      <w:pPr>
        <w:pStyle w:val="ListParagraph"/>
        <w:numPr>
          <w:ilvl w:val="1"/>
          <w:numId w:val="1"/>
        </w:numPr>
        <w:rPr>
          <w:ins w:id="104" w:author="Max Dann" w:date="2020-09-12T15:55:00Z"/>
          <w:b/>
          <w:bCs/>
          <w:rPrChange w:id="105" w:author="Max Dann" w:date="2020-09-12T15:55:00Z">
            <w:rPr>
              <w:ins w:id="106" w:author="Max Dann" w:date="2020-09-12T15:55:00Z"/>
            </w:rPr>
          </w:rPrChange>
        </w:rPr>
      </w:pPr>
      <w:ins w:id="107" w:author="Max Dann" w:date="2020-09-12T15:55:00Z">
        <w:r>
          <w:t>@param: Parameter</w:t>
        </w:r>
      </w:ins>
      <w:ins w:id="108" w:author="Max Dann" w:date="2020-09-12T15:56:00Z">
        <w:r>
          <w:t xml:space="preserve"> </w:t>
        </w:r>
      </w:ins>
      <w:ins w:id="109" w:author="Max Dann" w:date="2020-09-12T15:55:00Z">
        <w:r>
          <w:t>Name</w:t>
        </w:r>
      </w:ins>
      <w:ins w:id="110" w:author="Max Dann" w:date="2020-09-12T15:56:00Z">
        <w:r>
          <w:t>,</w:t>
        </w:r>
      </w:ins>
      <w:ins w:id="111" w:author="Max Dann" w:date="2020-09-12T15:55:00Z">
        <w:r>
          <w:t xml:space="preserve"> Parameter</w:t>
        </w:r>
      </w:ins>
      <w:ins w:id="112" w:author="Max Dann" w:date="2020-09-12T15:56:00Z">
        <w:r>
          <w:t xml:space="preserve"> </w:t>
        </w:r>
      </w:ins>
      <w:ins w:id="113" w:author="Max Dann" w:date="2020-09-12T15:55:00Z">
        <w:r>
          <w:t>Description</w:t>
        </w:r>
      </w:ins>
    </w:p>
    <w:p w14:paraId="4E8AF01D" w14:textId="1542FF1A" w:rsidR="00D86C7E" w:rsidRPr="00D86C7E" w:rsidRDefault="00D86C7E" w:rsidP="00D86C7E">
      <w:pPr>
        <w:pStyle w:val="ListParagraph"/>
        <w:numPr>
          <w:ilvl w:val="1"/>
          <w:numId w:val="1"/>
        </w:numPr>
        <w:rPr>
          <w:ins w:id="114" w:author="Max Dann" w:date="2020-09-12T15:55:00Z"/>
          <w:b/>
          <w:bCs/>
          <w:rPrChange w:id="115" w:author="Max Dann" w:date="2020-09-12T15:55:00Z">
            <w:rPr>
              <w:ins w:id="116" w:author="Max Dann" w:date="2020-09-12T15:55:00Z"/>
            </w:rPr>
          </w:rPrChange>
        </w:rPr>
      </w:pPr>
      <w:ins w:id="117" w:author="Max Dann" w:date="2020-09-12T15:55:00Z">
        <w:r>
          <w:t>@return: Description of Value returned</w:t>
        </w:r>
      </w:ins>
    </w:p>
    <w:p w14:paraId="46413C5F" w14:textId="3664A8C0" w:rsidR="00D86C7E" w:rsidRPr="00D86C7E" w:rsidRDefault="00D86C7E" w:rsidP="00D86C7E">
      <w:pPr>
        <w:pStyle w:val="ListParagraph"/>
        <w:numPr>
          <w:ilvl w:val="1"/>
          <w:numId w:val="1"/>
        </w:numPr>
        <w:rPr>
          <w:ins w:id="118" w:author="Max Dann" w:date="2020-09-12T15:56:00Z"/>
          <w:b/>
          <w:bCs/>
          <w:rPrChange w:id="119" w:author="Max Dann" w:date="2020-09-12T15:56:00Z">
            <w:rPr>
              <w:ins w:id="120" w:author="Max Dann" w:date="2020-09-12T15:56:00Z"/>
            </w:rPr>
          </w:rPrChange>
        </w:rPr>
      </w:pPr>
      <w:ins w:id="121" w:author="Max Dann" w:date="2020-09-12T15:55:00Z">
        <w:r>
          <w:t>@throws: exception</w:t>
        </w:r>
      </w:ins>
      <w:ins w:id="122" w:author="Max Dann" w:date="2020-09-12T15:56:00Z">
        <w:r>
          <w:t xml:space="preserve"> </w:t>
        </w:r>
      </w:ins>
      <w:ins w:id="123" w:author="Max Dann" w:date="2020-09-12T15:55:00Z">
        <w:r>
          <w:t>type, explanation</w:t>
        </w:r>
      </w:ins>
    </w:p>
    <w:p w14:paraId="4EAA971B" w14:textId="0E36F932" w:rsidR="00D86C7E" w:rsidRPr="00D86C7E" w:rsidRDefault="00D86C7E" w:rsidP="00D86C7E">
      <w:pPr>
        <w:pStyle w:val="ListParagraph"/>
        <w:numPr>
          <w:ilvl w:val="1"/>
          <w:numId w:val="1"/>
        </w:numPr>
        <w:rPr>
          <w:ins w:id="124" w:author="Max Dann" w:date="2020-09-12T15:56:00Z"/>
          <w:b/>
          <w:bCs/>
          <w:rPrChange w:id="125" w:author="Max Dann" w:date="2020-09-12T15:56:00Z">
            <w:rPr>
              <w:ins w:id="126" w:author="Max Dann" w:date="2020-09-12T15:56:00Z"/>
            </w:rPr>
          </w:rPrChange>
        </w:rPr>
      </w:pPr>
      <w:ins w:id="127" w:author="Max Dann" w:date="2020-09-12T15:56:00Z">
        <w:r>
          <w:t>@author: Author</w:t>
        </w:r>
      </w:ins>
    </w:p>
    <w:p w14:paraId="6E02A716" w14:textId="671189C0" w:rsidR="00D86C7E" w:rsidRPr="00D86C7E" w:rsidRDefault="00D86C7E" w:rsidP="00D86C7E">
      <w:pPr>
        <w:pStyle w:val="ListParagraph"/>
        <w:numPr>
          <w:ilvl w:val="1"/>
          <w:numId w:val="1"/>
        </w:numPr>
        <w:rPr>
          <w:b/>
          <w:bCs/>
          <w:rPrChange w:id="128" w:author="Max Dann" w:date="2020-09-12T15:54:00Z">
            <w:rPr/>
          </w:rPrChange>
        </w:rPr>
        <w:pPrChange w:id="129" w:author="Max Dann" w:date="2020-09-12T15:54:00Z">
          <w:pPr/>
        </w:pPrChange>
      </w:pPr>
      <w:ins w:id="130" w:author="Max Dann" w:date="2020-09-12T15:56:00Z">
        <w:r>
          <w:t xml:space="preserve">If there are multiple </w:t>
        </w:r>
      </w:ins>
      <w:ins w:id="131" w:author="Max Dann" w:date="2020-09-12T16:02:00Z">
        <w:r w:rsidR="00B51564">
          <w:t>parameters,</w:t>
        </w:r>
      </w:ins>
      <w:ins w:id="132" w:author="Max Dann" w:date="2020-09-12T15:56:00Z">
        <w:r>
          <w:t xml:space="preserve"> they should all have their own tag</w:t>
        </w:r>
      </w:ins>
    </w:p>
    <w:sectPr w:rsidR="00D86C7E" w:rsidRPr="00D86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F5767"/>
    <w:multiLevelType w:val="hybridMultilevel"/>
    <w:tmpl w:val="5C8835C8"/>
    <w:lvl w:ilvl="0" w:tplc="F90E4A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 Dann">
    <w15:presenceInfo w15:providerId="Windows Live" w15:userId="d533b679094f3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FB"/>
    <w:rsid w:val="00323127"/>
    <w:rsid w:val="00555189"/>
    <w:rsid w:val="00A239FB"/>
    <w:rsid w:val="00A9009C"/>
    <w:rsid w:val="00B51564"/>
    <w:rsid w:val="00BD631D"/>
    <w:rsid w:val="00D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FC69"/>
  <w15:chartTrackingRefBased/>
  <w15:docId w15:val="{59741BB3-C8BB-4103-90AD-94810425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18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55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Dann</dc:creator>
  <cp:keywords/>
  <dc:description/>
  <cp:lastModifiedBy>Max Dann</cp:lastModifiedBy>
  <cp:revision>4</cp:revision>
  <dcterms:created xsi:type="dcterms:W3CDTF">2020-09-12T18:55:00Z</dcterms:created>
  <dcterms:modified xsi:type="dcterms:W3CDTF">2020-09-12T20:03:00Z</dcterms:modified>
</cp:coreProperties>
</file>